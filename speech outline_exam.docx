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aj6t4391scq" w:id="0"/>
      <w:bookmarkEnd w:id="0"/>
      <w:hyperlink r:id="rId6">
        <w:r w:rsidDel="00000000" w:rsidR="00000000" w:rsidRPr="00000000">
          <w:rPr>
            <w:color w:val="1155cc"/>
            <w:u w:val="single"/>
            <w:rtl w:val="0"/>
          </w:rPr>
          <w:t xml:space="preserve">Let’s talk: AI in education</w:t>
        </w:r>
      </w:hyperlink>
      <w:r w:rsidDel="00000000" w:rsidR="00000000" w:rsidRPr="00000000">
        <w:rPr>
          <w:rtl w:val="0"/>
        </w:rPr>
      </w:r>
    </w:p>
    <w:p w:rsidR="00000000" w:rsidDel="00000000" w:rsidP="00000000" w:rsidRDefault="00000000" w:rsidRPr="00000000" w14:paraId="00000002">
      <w:pPr>
        <w:rPr>
          <w:ins w:author="Amitie Lee" w:id="0" w:date="2024-04-25T15:32:24Z"/>
        </w:rPr>
      </w:pPr>
      <w:ins w:author="Amitie Lee" w:id="0" w:date="2024-04-25T15:32:24Z">
        <w:r w:rsidDel="00000000" w:rsidR="00000000" w:rsidRPr="00000000">
          <w:rPr>
            <w:rtl w:val="0"/>
          </w:rPr>
          <w:t xml:space="preserve">define</w:t>
        </w:r>
      </w:ins>
    </w:p>
    <w:p w:rsidR="00000000" w:rsidDel="00000000" w:rsidP="00000000" w:rsidRDefault="00000000" w:rsidRPr="00000000" w14:paraId="00000003">
      <w:pPr>
        <w:rPr>
          <w:ins w:author="Amitie Lee" w:id="0" w:date="2024-04-25T15:32:24Z"/>
        </w:rPr>
      </w:pPr>
      <w:ins w:author="Amitie Lee" w:id="0" w:date="2024-04-25T15:32:24Z">
        <w:r w:rsidDel="00000000" w:rsidR="00000000" w:rsidRPr="00000000">
          <w:rPr>
            <w:rtl w:val="0"/>
          </w:rPr>
          <w:t xml:space="preserve">use </w:t>
        </w:r>
      </w:ins>
    </w:p>
    <w:p w:rsidR="00000000" w:rsidDel="00000000" w:rsidP="00000000" w:rsidRDefault="00000000" w:rsidRPr="00000000" w14:paraId="00000004">
      <w:pPr>
        <w:rPr>
          <w:ins w:author="Amitie Lee" w:id="0" w:date="2024-04-25T15:32:24Z"/>
        </w:rPr>
      </w:pPr>
      <w:ins w:author="Amitie Lee" w:id="0" w:date="2024-04-25T15:32:24Z">
        <w:r w:rsidDel="00000000" w:rsidR="00000000" w:rsidRPr="00000000">
          <w:rPr>
            <w:rtl w:val="0"/>
          </w:rPr>
          <w:t xml:space="preserve">pros cons</w:t>
        </w:r>
      </w:ins>
    </w:p>
    <w:p w:rsidR="00000000" w:rsidDel="00000000" w:rsidP="00000000" w:rsidRDefault="00000000" w:rsidRPr="00000000" w14:paraId="00000005">
      <w:pPr>
        <w:rPr>
          <w:ins w:author="Amitie Lee" w:id="0" w:date="2024-04-25T15:32:24Z"/>
        </w:rPr>
      </w:pPr>
      <w:ins w:author="Amitie Lee" w:id="0" w:date="2024-04-25T15:32:24Z">
        <w:r w:rsidDel="00000000" w:rsidR="00000000" w:rsidRPr="00000000">
          <w:rPr>
            <w:rtl w:val="0"/>
          </w:rPr>
          <w:t xml:space="preserve">personal exp</w:t>
        </w:r>
      </w:ins>
    </w:p>
    <w:p w:rsidR="00000000" w:rsidDel="00000000" w:rsidP="00000000" w:rsidRDefault="00000000" w:rsidRPr="00000000" w14:paraId="00000006">
      <w:pPr>
        <w:rPr>
          <w:ins w:author="Amitie Lee" w:id="0" w:date="2024-04-25T15:32:24Z"/>
        </w:rPr>
      </w:pPr>
      <w:ins w:author="Amitie Lee" w:id="0" w:date="2024-04-25T15:32:24Z">
        <w:r w:rsidDel="00000000" w:rsidR="00000000" w:rsidRPr="00000000">
          <w:rPr>
            <w:rtl w:val="0"/>
          </w:rPr>
        </w:r>
      </w:ins>
    </w:p>
    <w:p w:rsidR="00000000" w:rsidDel="00000000" w:rsidP="00000000" w:rsidRDefault="00000000" w:rsidRPr="00000000" w14:paraId="00000007">
      <w:pPr>
        <w:rPr>
          <w:ins w:author="Amitie Lee" w:id="0" w:date="2024-04-25T15:32:24Z"/>
        </w:rPr>
      </w:pPr>
      <w:ins w:author="Amitie Lee" w:id="0" w:date="2024-04-25T15:32:24Z">
        <w:r w:rsidDel="00000000" w:rsidR="00000000" w:rsidRPr="00000000">
          <w:rPr>
            <w:rtl w:val="0"/>
          </w:rPr>
        </w:r>
      </w:ins>
    </w:p>
    <w:p w:rsidR="00000000" w:rsidDel="00000000" w:rsidP="00000000" w:rsidRDefault="00000000" w:rsidRPr="00000000" w14:paraId="00000008">
      <w:pPr>
        <w:rPr>
          <w:b w:val="1"/>
        </w:rPr>
      </w:pPr>
      <w:r w:rsidDel="00000000" w:rsidR="00000000" w:rsidRPr="00000000">
        <w:rPr>
          <w:b w:val="1"/>
          <w:rtl w:val="0"/>
        </w:rPr>
        <w:t xml:space="preserve">Slide 1</w:t>
      </w:r>
    </w:p>
    <w:p w:rsidR="00000000" w:rsidDel="00000000" w:rsidP="00000000" w:rsidRDefault="00000000" w:rsidRPr="00000000" w14:paraId="00000009">
      <w:pPr>
        <w:rPr/>
      </w:pPr>
      <w:r w:rsidDel="00000000" w:rsidR="00000000" w:rsidRPr="00000000">
        <w:rPr>
          <w:rtl w:val="0"/>
        </w:rPr>
        <w:t xml:space="preserve">AI is technology that mimics human intelligence, aiding in problem-solving. Combined with other tech like sensors and robotics, it performs tasks requiring human intervention. Examples include digital assistants, GPS, autonomous vehicles, and tools like OpenAI's ChatGPT. AI encompasses machine learning and deep learning, where algorithms mimic human decision-making using data. ChatGPT's release indicates a significant advancement in natural language processing. AI applications are expanding rapidly, prompting discussions on ethics and responsibility.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Slide 2</w:t>
      </w:r>
    </w:p>
    <w:p w:rsidR="00000000" w:rsidDel="00000000" w:rsidP="00000000" w:rsidRDefault="00000000" w:rsidRPr="00000000" w14:paraId="0000000C">
      <w:pPr>
        <w:rPr/>
      </w:pPr>
      <w:r w:rsidDel="00000000" w:rsidR="00000000" w:rsidRPr="00000000">
        <w:rPr>
          <w:rtl w:val="0"/>
        </w:rPr>
        <w:t xml:space="preserve">We're researching how AI will fit into education as it evolves, but we're not fully aware of its impact on ethics, equity, and data safety yet.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Companies like Carnegie Learning and Knewton provide adaptive platforms in education, tailoring learning activities and content in real time. Immediate feedback through continuous assessment aids in adjusting the approach. Adaptive learning methods range from basic rules-based systems to complex machine learning algorithms.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UK department of education is just beginning to delve into how AI can support teachers. One potential use is to provide them with a virtual assistant, easing administrative tasks like drafting curriculum plans and creating teaching materials. This could free up teachers' time to focus on teaching and supporting students.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Slide 3</w:t>
      </w:r>
    </w:p>
    <w:p w:rsidR="00000000" w:rsidDel="00000000" w:rsidP="00000000" w:rsidRDefault="00000000" w:rsidRPr="00000000" w14:paraId="00000013">
      <w:pPr>
        <w:rPr/>
      </w:pPr>
      <w:r w:rsidDel="00000000" w:rsidR="00000000" w:rsidRPr="00000000">
        <w:rPr>
          <w:rtl w:val="0"/>
        </w:rPr>
        <w:t xml:space="preserve">"AI empowers teachers by personalizing learning, automating tasks, and providing data-driven insights. While enhancing efficiency and accessibility, it's crucial to address ethical concerns and ensure it complements rather than replaces human interaction in education." - ChatGPT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Slide 4</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Let's talk about the good things. AI brings us amazing ways to make learning personal. With adaptive learning, students can get lessons that fit them perfectly, going at their own speed and style. This makes learning more interesting and helps each student do their best. </w:t>
      </w:r>
      <w:r w:rsidDel="00000000" w:rsidR="00000000" w:rsidRPr="00000000">
        <w:rPr>
          <w:b w:val="1"/>
          <w:color w:val="ff0000"/>
          <w:rtl w:val="0"/>
        </w:rPr>
        <w:t xml:space="preserve">Additionally</w:t>
      </w:r>
      <w:r w:rsidDel="00000000" w:rsidR="00000000" w:rsidRPr="00000000">
        <w:rPr>
          <w:rtl w:val="0"/>
        </w:rPr>
        <w:t xml:space="preserve">, AI tools can give instant feedback, so students can fix mistakes right away, making learning faster.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AI also has potential to give more people access to good education. Online learning platforms powered by AI can help students who live far away or don't have much money get access to great learning materials. </w:t>
      </w:r>
      <w:r w:rsidDel="00000000" w:rsidR="00000000" w:rsidRPr="00000000">
        <w:rPr>
          <w:b w:val="1"/>
          <w:color w:val="ff0000"/>
          <w:rtl w:val="0"/>
        </w:rPr>
        <w:t xml:space="preserve">Accordingly</w:t>
      </w:r>
      <w:r w:rsidDel="00000000" w:rsidR="00000000" w:rsidRPr="00000000">
        <w:rPr>
          <w:rtl w:val="0"/>
        </w:rPr>
        <w:t xml:space="preserve">, this could help lots of people who might not have had a chance before.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color w:val="ff0000"/>
          <w:rtl w:val="0"/>
        </w:rPr>
        <w:t xml:space="preserve">Instead</w:t>
      </w:r>
      <w:r w:rsidDel="00000000" w:rsidR="00000000" w:rsidRPr="00000000">
        <w:rPr>
          <w:rtl w:val="0"/>
        </w:rPr>
        <w:t xml:space="preserve">, there are worries too, it is about privacy. AI needs lots of data to work well, and that might include personal info about students. If the teacher is not careful, this info could end up where it shouldn't, putting students' privacy at risk.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ff0000"/>
          <w:rtl w:val="0"/>
        </w:rPr>
        <w:t xml:space="preserve">Certainly</w:t>
      </w:r>
      <w:r w:rsidDel="00000000" w:rsidR="00000000" w:rsidRPr="00000000">
        <w:rPr>
          <w:rtl w:val="0"/>
        </w:rPr>
        <w:t xml:space="preserve">, we've got to think about who gets to use this cool tech. If not everyone can get it, we could end up making the gap between rich and poor even bigger. We need to make sure everyone has a fair shot at using AI tools and knows how to use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ff0000"/>
          <w:rtl w:val="0"/>
        </w:rPr>
        <w:t xml:space="preserve">Finally</w:t>
      </w:r>
      <w:r w:rsidDel="00000000" w:rsidR="00000000" w:rsidRPr="00000000">
        <w:rPr>
          <w:rtl w:val="0"/>
        </w:rPr>
        <w:t xml:space="preserve">, AI in education is a mix of good and bad. We can make learning better for everyone, but only if we do it right. We've got to be careful with privacy and make sure everyone can get in on the fun. If we do that, we can make education better for everyone.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Slide 5</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my experience, ChatGPT has been a game-changer, significantly streamlining my professional responsibilities as an educational technologist, teacher, administrator, and class teacher. It serves not only as a tool but as a reliable colleague, providing quick responses and insightful solutions to various tasks, from drafting lesson plans to handling administrative duties. Its versatility as a repository of knowledge and expertise saves me time and effort, offering valuable insights across diverse topics. ChatGPT's role goes beyond that of a typical AI interface; it embodies the qualities of a trusted ally, consistently supporting me in overcoming challenges and achieving my goals.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DWkFIveY/ZlsZ3a8jTBOaWENPSvWWNg/edit?utm_content=DAGDWkFIveY&amp;utm_campaign=designshare&amp;utm_medium=link2&amp;utm_source=shar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